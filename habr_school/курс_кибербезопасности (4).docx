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0A11" w14:textId="77777777" w:rsidR="0075419A" w:rsidRPr="00F64297" w:rsidRDefault="000956FE" w:rsidP="00DA356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0" w:author="Felix Edmundovich" w:date="2022-06-28T17:45:00Z">
          <w:pPr>
            <w:pStyle w:val="a4"/>
            <w:numPr>
              <w:numId w:val="2"/>
            </w:numPr>
            <w:ind w:hanging="42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О модуле по кибербезопасности</w:t>
      </w:r>
    </w:p>
    <w:p w14:paraId="70FADE0D" w14:textId="77777777" w:rsidR="0075419A" w:rsidRPr="00F64297" w:rsidRDefault="000956FE" w:rsidP="00DA356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1" w:author="Felix Edmundovich" w:date="2022-06-28T17:45:00Z">
          <w:pPr>
            <w:pStyle w:val="a4"/>
            <w:numPr>
              <w:numId w:val="2"/>
            </w:numPr>
            <w:ind w:hanging="42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Главный инструмент белого хакера</w:t>
      </w:r>
    </w:p>
    <w:p w14:paraId="63259B8C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2" w:author="Felix Edmundovich" w:date="2022-06-28T17:46:00Z">
          <w:pPr>
            <w:pStyle w:val="a4"/>
            <w:numPr>
              <w:numId w:val="4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Установка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OS</w:t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Kali</w:t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 виртуальную машину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VirtualBox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Установить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Kali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64297">
        <w:rPr>
          <w:rFonts w:ascii="Times New Roman" w:hAnsi="Times New Roman" w:cs="Times New Roman"/>
          <w:sz w:val="24"/>
          <w:szCs w:val="24"/>
        </w:rPr>
        <w:t>, обновить и настроить общую папку.</w:t>
      </w:r>
    </w:p>
    <w:p w14:paraId="34CD2965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3" w:author="Felix Edmundovich" w:date="2022-06-28T17:46:00Z">
          <w:pPr>
            <w:pStyle w:val="a4"/>
            <w:numPr>
              <w:numId w:val="4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УРОК2 – Команды </w:t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  <w:lang w:val="en-US"/>
        </w:rPr>
        <w:t>bash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4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 помощью</w:t>
      </w:r>
      <w:proofErr w:type="gram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команд </w:t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  <w:lang w:val="en-US"/>
        </w:rPr>
        <w:t>bash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создать папку с трема файлами в которых соответственно: список всех процессов, список файлов в текущей папке, список всех процессов начинающихся на </w:t>
      </w:r>
      <w:r w:rsidRPr="00F64297">
        <w:rPr>
          <w:rFonts w:ascii="Times New Roman" w:hAnsi="Times New Roman" w:cs="Times New Roman"/>
          <w:i/>
          <w:iCs/>
          <w:sz w:val="24"/>
          <w:szCs w:val="24"/>
          <w:shd w:val="clear" w:color="auto" w:fill="FFF994"/>
          <w:lang w:val="en-US"/>
        </w:rPr>
        <w:t>p</w:t>
      </w:r>
      <w:r w:rsidRPr="00F64297">
        <w:rPr>
          <w:rFonts w:ascii="Times New Roman" w:hAnsi="Times New Roman" w:cs="Times New Roman"/>
          <w:i/>
          <w:iCs/>
          <w:sz w:val="24"/>
          <w:szCs w:val="24"/>
          <w:shd w:val="clear" w:color="auto" w:fill="FFF994"/>
        </w:rPr>
        <w:t>.</w:t>
      </w:r>
    </w:p>
    <w:p w14:paraId="3DB9D1DF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  <w:pPrChange w:id="5" w:author="Felix Edmundovich" w:date="2022-06-28T17:46:00Z">
          <w:pPr>
            <w:pStyle w:val="a4"/>
            <w:numPr>
              <w:numId w:val="4"/>
            </w:numPr>
            <w:ind w:left="1428" w:hanging="360"/>
          </w:pPr>
        </w:pPrChange>
      </w:pPr>
      <w:bookmarkStart w:id="6" w:name="Урок3СистемноеАдминистрированиеLinuxДома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УРОК3 – Системное администрирование </w:t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Linux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7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 xml:space="preserve">Домашнее задание: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Изменение пароля суперпользователя через GNU GRUB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6"/>
    <w:p w14:paraId="1CB52B1C" w14:textId="77777777" w:rsidR="0075419A" w:rsidRPr="00F64297" w:rsidRDefault="000956FE" w:rsidP="00DA3562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  <w:pPrChange w:id="8" w:author="Felix Edmundovich" w:date="2022-06-28T17:45:00Z">
          <w:pPr>
            <w:pStyle w:val="a4"/>
            <w:numPr>
              <w:numId w:val="5"/>
            </w:numPr>
            <w:ind w:hanging="42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Стеганография</w:t>
      </w:r>
      <w:r w:rsidRPr="00F64297">
        <w:rPr>
          <w:rFonts w:ascii="Times New Roman" w:hAnsi="Times New Roman" w:cs="Times New Roman"/>
          <w:sz w:val="24"/>
          <w:szCs w:val="24"/>
        </w:rPr>
        <w:tab/>
      </w:r>
    </w:p>
    <w:p w14:paraId="6D439581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9" w:author="Felix Edmundovich" w:date="2022-06-28T17:45:00Z">
          <w:pPr>
            <w:pStyle w:val="a4"/>
            <w:numPr>
              <w:ilvl w:val="1"/>
              <w:numId w:val="7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Поиск скрытых данных в изображениях</w:t>
      </w:r>
    </w:p>
    <w:p w14:paraId="54CB68E1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0" w:author="Felix Edmundovich" w:date="2022-06-28T17:46:00Z">
          <w:pPr>
            <w:pStyle w:val="a4"/>
            <w:numPr>
              <w:numId w:val="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Утилиты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exiftool</w:t>
      </w:r>
      <w:proofErr w:type="spellEnd"/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тип, какие строки и метаданные в файле</w:t>
      </w:r>
    </w:p>
    <w:p w14:paraId="1A8352B0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1" w:author="Felix Edmundovich" w:date="2022-06-28T17:46:00Z">
          <w:pPr>
            <w:pStyle w:val="a4"/>
            <w:numPr>
              <w:numId w:val="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Утилиты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Stegsolve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steghide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Binwalk</w:t>
      </w:r>
      <w:proofErr w:type="spellEnd"/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скрытое сообщение в изображении с расширением .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</w:p>
    <w:p w14:paraId="3B07E056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2" w:author="Felix Edmundovich" w:date="2022-06-28T17:46:00Z">
          <w:pPr>
            <w:pStyle w:val="a4"/>
            <w:numPr>
              <w:numId w:val="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УРОК3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4297">
        <w:rPr>
          <w:rFonts w:ascii="Times New Roman" w:hAnsi="Times New Roman" w:cs="Times New Roman"/>
          <w:sz w:val="24"/>
          <w:szCs w:val="24"/>
        </w:rPr>
        <w:t xml:space="preserve">-утилиты, библиотека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PIL</w:t>
      </w:r>
      <w:r w:rsidRPr="00F64297">
        <w:rPr>
          <w:rFonts w:ascii="Times New Roman" w:hAnsi="Times New Roman" w:cs="Times New Roman"/>
          <w:sz w:val="24"/>
          <w:szCs w:val="24"/>
        </w:rPr>
        <w:t>(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297">
        <w:rPr>
          <w:rFonts w:ascii="Times New Roman" w:hAnsi="Times New Roman" w:cs="Times New Roman"/>
          <w:sz w:val="24"/>
          <w:szCs w:val="24"/>
        </w:rPr>
        <w:t>)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Произвести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операцию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 с двумя изображениями при помощи библиотеки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PIL</w:t>
      </w:r>
    </w:p>
    <w:p w14:paraId="38361823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3" w:author="Felix Edmundovich" w:date="2022-06-28T17:45:00Z">
          <w:pPr>
            <w:pStyle w:val="a4"/>
            <w:numPr>
              <w:ilvl w:val="1"/>
              <w:numId w:val="10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 Поиск скрытых данных в звуковых файлах</w:t>
      </w:r>
    </w:p>
    <w:p w14:paraId="0E48C8D7" w14:textId="60459F30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4" w:author="Felix Edmundovich" w:date="2022-06-28T17:46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Азбука Морзе,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Audacity</w:t>
      </w:r>
      <w:r w:rsidRPr="00F64297">
        <w:rPr>
          <w:rFonts w:ascii="Times New Roman" w:hAnsi="Times New Roman" w:cs="Times New Roman"/>
          <w:sz w:val="24"/>
          <w:szCs w:val="24"/>
        </w:rPr>
        <w:t xml:space="preserve">, библиотека </w:t>
      </w:r>
      <w:del w:id="15" w:author="Felix Edmundovich" w:date="2022-06-26T16:44:00Z">
        <w:r w:rsidRPr="00C66793" w:rsidDel="00274C69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del w:id="16" w:author="Felix Edmundovich" w:date="2022-06-26T16:42:00Z">
        <w:r w:rsidRPr="00F64297" w:rsidDel="00DA1C7C">
          <w:rPr>
            <w:rFonts w:ascii="Times New Roman" w:hAnsi="Times New Roman" w:cs="Times New Roman"/>
            <w:sz w:val="24"/>
            <w:szCs w:val="24"/>
            <w:lang w:val="en-US"/>
          </w:rPr>
          <w:delText>ci</w:delText>
        </w:r>
      </w:del>
      <w:del w:id="17" w:author="Felix Edmundovich" w:date="2022-06-26T16:44:00Z">
        <w:r w:rsidRPr="00F64297" w:rsidDel="00274C69">
          <w:rPr>
            <w:rFonts w:ascii="Times New Roman" w:hAnsi="Times New Roman" w:cs="Times New Roman"/>
            <w:sz w:val="24"/>
            <w:szCs w:val="24"/>
            <w:lang w:val="en-US"/>
          </w:rPr>
          <w:delText>py</w:delText>
        </w:r>
      </w:del>
      <w:proofErr w:type="spellStart"/>
      <w:proofErr w:type="gramStart"/>
      <w:ins w:id="18" w:author="Felix Edmundovich" w:date="2022-06-26T16:44:00Z">
        <w:r w:rsidR="00274C69" w:rsidRPr="00F64297">
          <w:rPr>
            <w:rFonts w:ascii="Times New Roman" w:hAnsi="Times New Roman" w:cs="Times New Roman"/>
            <w:sz w:val="24"/>
            <w:szCs w:val="24"/>
            <w:lang w:val="en-US"/>
          </w:rPr>
          <w:t>StegoPy</w:t>
        </w:r>
      </w:ins>
      <w:proofErr w:type="spellEnd"/>
      <w:r w:rsidRPr="00F64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29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297">
        <w:rPr>
          <w:rFonts w:ascii="Times New Roman" w:hAnsi="Times New Roman" w:cs="Times New Roman"/>
          <w:sz w:val="24"/>
          <w:szCs w:val="24"/>
        </w:rPr>
        <w:t>)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 Найти скрытое послание в аудиофайле формата .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>3</w:t>
      </w:r>
    </w:p>
    <w:p w14:paraId="194D9695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9" w:author="Felix Edmundovich" w:date="2022-06-28T17:45:00Z">
          <w:pPr>
            <w:pStyle w:val="a4"/>
            <w:numPr>
              <w:ilvl w:val="1"/>
              <w:numId w:val="13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Поиск скрытых данных в видео файлах</w:t>
      </w:r>
    </w:p>
    <w:p w14:paraId="509687A1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20" w:author="Felix Edmundovich" w:date="2022-06-28T17:46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ffmpeg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скрытое сообщение в видеофайле формата .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>4</w:t>
      </w:r>
    </w:p>
    <w:p w14:paraId="39DDF97D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21" w:author="Felix Edmundovich" w:date="2022-06-28T17:45:00Z">
          <w:pPr>
            <w:pStyle w:val="a4"/>
            <w:numPr>
              <w:ilvl w:val="1"/>
              <w:numId w:val="14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Поиск скрытых данных в текстовых файлах</w:t>
      </w:r>
    </w:p>
    <w:p w14:paraId="13B90DA0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22" w:author="Felix Edmundovich" w:date="2022-06-28T17:46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Основные приемы скрытия данных в тексте, программа </w:t>
      </w:r>
      <w:proofErr w:type="spellStart"/>
      <w:r w:rsidRPr="00F64297">
        <w:rPr>
          <w:rFonts w:ascii="Times New Roman" w:hAnsi="Times New Roman" w:cs="Times New Roman"/>
          <w:sz w:val="24"/>
          <w:szCs w:val="24"/>
        </w:rPr>
        <w:t>Shtirlitz</w:t>
      </w:r>
      <w:proofErr w:type="spellEnd"/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С помощью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программы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Shtirlitz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определить, что скрыто в переданном сообщении</w:t>
      </w:r>
      <w:del w:id="23" w:author="Felix Edmundovich" w:date="2022-06-28T17:50:00Z">
        <w:r w:rsidRPr="00F64297" w:rsidDel="00F64297">
          <w:rPr>
            <w:rFonts w:ascii="Times New Roman" w:hAnsi="Times New Roman" w:cs="Times New Roman"/>
            <w:sz w:val="24"/>
            <w:szCs w:val="24"/>
          </w:rPr>
          <w:delText>и</w:delText>
        </w:r>
      </w:del>
    </w:p>
    <w:p w14:paraId="7F0F22EC" w14:textId="77777777" w:rsidR="00AA3D95" w:rsidRPr="00F64297" w:rsidRDefault="000956FE" w:rsidP="00DA3562">
      <w:pPr>
        <w:pStyle w:val="a4"/>
        <w:numPr>
          <w:ilvl w:val="0"/>
          <w:numId w:val="39"/>
        </w:numPr>
        <w:rPr>
          <w:ins w:id="24" w:author="Felix Edmundovich" w:date="2022-06-25T14:35:00Z"/>
          <w:rFonts w:ascii="Times New Roman" w:hAnsi="Times New Roman" w:cs="Times New Roman"/>
          <w:sz w:val="24"/>
          <w:szCs w:val="24"/>
          <w:lang w:val="en-US"/>
          <w:rPrChange w:id="25" w:author="Felix Edmundovich" w:date="2022-06-28T17:50:00Z">
            <w:rPr>
              <w:ins w:id="26" w:author="Felix Edmundovich" w:date="2022-06-25T14:35:00Z"/>
              <w:sz w:val="24"/>
              <w:szCs w:val="24"/>
            </w:rPr>
          </w:rPrChange>
        </w:rPr>
        <w:pPrChange w:id="27" w:author="Felix Edmundovich" w:date="2022-06-28T17:46:00Z">
          <w:pPr>
            <w:pStyle w:val="a4"/>
            <w:numPr>
              <w:ilvl w:val="1"/>
              <w:numId w:val="16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lang w:val="en-US"/>
          <w:rPrChange w:id="28" w:author="Felix Edmundovich" w:date="2022-06-28T17:50:00Z">
            <w:rPr>
              <w:lang w:val="en-US"/>
            </w:rPr>
          </w:rPrChange>
        </w:rPr>
        <w:t>Web</w:t>
      </w:r>
      <w:r w:rsidRPr="00F64297">
        <w:rPr>
          <w:rFonts w:ascii="Times New Roman" w:hAnsi="Times New Roman" w:cs="Times New Roman"/>
          <w:sz w:val="24"/>
          <w:szCs w:val="24"/>
          <w:rPrChange w:id="29" w:author="Felix Edmundovich" w:date="2022-06-28T17:50:00Z">
            <w:rPr/>
          </w:rPrChange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30" w:author="Felix Edmundovich" w:date="2022-06-28T17:50:00Z">
            <w:rPr>
              <w:lang w:val="en-US"/>
            </w:rPr>
          </w:rPrChange>
        </w:rPr>
        <w:t>–</w:t>
      </w:r>
      <w:r w:rsidRPr="00F64297">
        <w:rPr>
          <w:rFonts w:ascii="Times New Roman" w:hAnsi="Times New Roman" w:cs="Times New Roman"/>
          <w:sz w:val="24"/>
          <w:szCs w:val="24"/>
          <w:rPrChange w:id="31" w:author="Felix Edmundovich" w:date="2022-06-28T17:50:00Z">
            <w:rPr/>
          </w:rPrChange>
        </w:rPr>
        <w:t xml:space="preserve"> уязвимости </w:t>
      </w:r>
    </w:p>
    <w:p w14:paraId="3D4C651A" w14:textId="445FB6A6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en-US"/>
          <w:rPrChange w:id="32" w:author="Felix Edmundovich" w:date="2022-06-28T17:50:00Z">
            <w:rPr>
              <w:rFonts w:ascii="Times New Roman" w:hAnsi="Times New Roman"/>
              <w:lang w:val="en-US"/>
            </w:rPr>
          </w:rPrChange>
        </w:rPr>
        <w:pPrChange w:id="33" w:author="Felix Edmundovich" w:date="2022-06-28T17:47:00Z">
          <w:pPr>
            <w:pStyle w:val="a4"/>
            <w:numPr>
              <w:ilvl w:val="1"/>
              <w:numId w:val="16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34" w:author="Felix Edmundovich" w:date="2022-06-28T17:50:00Z">
            <w:rPr/>
          </w:rPrChange>
        </w:rPr>
        <w:t>Основы компьютерных сетей</w:t>
      </w:r>
    </w:p>
    <w:p w14:paraId="36CF7634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35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Технология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Ответить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на тест по основам компьютерных сетей</w:t>
      </w:r>
    </w:p>
    <w:p w14:paraId="4FF687F9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36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УРОК2 – Инструменты разработчика</w:t>
      </w:r>
      <w:r w:rsidRPr="00F64297">
        <w:rPr>
          <w:rFonts w:ascii="Times New Roman" w:eastAsia="Calibri" w:hAnsi="Times New Roman" w:cs="Times New Roman"/>
          <w:sz w:val="24"/>
          <w:szCs w:val="24"/>
          <w:rPrChange w:id="37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С помощью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инструментов разработчика посмотреть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 сайте</w:t>
      </w:r>
    </w:p>
    <w:p w14:paraId="3FCB488E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pPrChange w:id="38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УРОК3 – Протоколы, порты </w:t>
      </w:r>
      <w:r w:rsidRPr="00F64297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  <w:rPrChange w:id="39" w:author="Felix Edmundovich" w:date="2022-06-28T17:50:00Z">
            <w:rPr>
              <w:rFonts w:eastAsia="Calibri" w:cs="Calibri"/>
              <w:color w:val="333333"/>
              <w:shd w:val="clear" w:color="auto" w:fill="FFF994"/>
              <w14:textOutline w14:w="0" w14:cap="flat" w14:cmpd="sng" w14:algn="ctr">
                <w14:noFill/>
                <w14:prstDash w14:val="solid"/>
                <w14:bevel/>
              </w14:textOutline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F64297">
        <w:rPr>
          <w:rFonts w:ascii="Times New Roman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t xml:space="preserve"> Пройти</w:t>
      </w:r>
      <w:proofErr w:type="gramEnd"/>
      <w:r w:rsidRPr="00F64297">
        <w:rPr>
          <w:rFonts w:ascii="Times New Roman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t xml:space="preserve"> тест на знание основных протоколов</w:t>
      </w:r>
    </w:p>
    <w:p w14:paraId="74AB350B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40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УРОК4 – Протокол SSH 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41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Взлом пароля SSH с помощью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Hydra</w:t>
      </w:r>
      <w:proofErr w:type="spellEnd"/>
    </w:p>
    <w:p w14:paraId="671ECF72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42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43" w:author="Felix Edmundovich" w:date="2022-06-28T17:50:00Z">
            <w:rPr>
              <w:rFonts w:ascii="Times New Roman" w:hAnsi="Times New Roman"/>
              <w:sz w:val="24"/>
              <w:szCs w:val="24"/>
              <w:shd w:val="clear" w:color="auto" w:fill="FFF994"/>
              <w:lang w:val="en-US"/>
            </w:rPr>
          </w:rPrChange>
        </w:rPr>
        <w:t>5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– Базы данных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44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Создать</w:t>
      </w:r>
      <w:proofErr w:type="gram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свою БД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MongoDB</w:t>
      </w:r>
      <w:proofErr w:type="spell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согласно предложенному шаблону</w:t>
      </w:r>
    </w:p>
    <w:p w14:paraId="24092A59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45" w:author="Felix Edmundovich" w:date="2022-06-28T17:45:00Z">
          <w:pPr>
            <w:pStyle w:val="a4"/>
            <w:numPr>
              <w:ilvl w:val="1"/>
              <w:numId w:val="17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Эксплуатация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64297">
        <w:rPr>
          <w:rFonts w:ascii="Times New Roman" w:hAnsi="Times New Roman" w:cs="Times New Roman"/>
          <w:sz w:val="24"/>
          <w:szCs w:val="24"/>
        </w:rPr>
        <w:t xml:space="preserve"> уязвимостей</w:t>
      </w:r>
    </w:p>
    <w:p w14:paraId="0EAA5B52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46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просмотр кода страницы,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64297">
        <w:rPr>
          <w:rFonts w:ascii="Times New Roman" w:hAnsi="Times New Roman" w:cs="Times New Roman"/>
          <w:sz w:val="24"/>
          <w:szCs w:val="24"/>
        </w:rPr>
        <w:t>-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Изменить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64297">
        <w:rPr>
          <w:rFonts w:ascii="Times New Roman" w:hAnsi="Times New Roman" w:cs="Times New Roman"/>
          <w:sz w:val="24"/>
          <w:szCs w:val="24"/>
        </w:rPr>
        <w:t>-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F64297">
        <w:rPr>
          <w:rFonts w:ascii="Times New Roman" w:hAnsi="Times New Roman" w:cs="Times New Roman"/>
          <w:sz w:val="24"/>
          <w:szCs w:val="24"/>
        </w:rPr>
        <w:t xml:space="preserve"> для получения флага</w:t>
      </w:r>
    </w:p>
    <w:p w14:paraId="387E1B1A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47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LFI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Dirsearch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robots</w:t>
      </w:r>
      <w:r w:rsidRPr="00F64297">
        <w:rPr>
          <w:rFonts w:ascii="Times New Roman" w:hAnsi="Times New Roman" w:cs="Times New Roman"/>
          <w:sz w:val="24"/>
          <w:szCs w:val="24"/>
        </w:rPr>
        <w:t>.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Просканировать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все папки на сайте с помощью утилиты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Dirsearch</w:t>
      </w:r>
      <w:proofErr w:type="spellEnd"/>
    </w:p>
    <w:p w14:paraId="58E284C4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48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УРОК3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injection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Проэксплуатировать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уязвимость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injection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 тестовом сайте</w:t>
      </w:r>
      <w:r w:rsidRPr="00F6429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0C489F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49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УРОК4 – Основы запросов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injection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sqlmap</w:t>
      </w:r>
      <w:proofErr w:type="spellEnd"/>
      <w:r w:rsidRPr="00F64297">
        <w:rPr>
          <w:rFonts w:ascii="Times New Roman" w:eastAsia="Calibri" w:hAnsi="Times New Roman" w:cs="Times New Roman"/>
          <w:sz w:val="24"/>
          <w:szCs w:val="24"/>
          <w:rPrChange w:id="50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логин и пароль от администратора используя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sqlmap</w:t>
      </w:r>
      <w:proofErr w:type="spellEnd"/>
    </w:p>
    <w:p w14:paraId="434AA113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51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УРОК5 – Межсайтовый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скриптинг</w:t>
      </w:r>
      <w:proofErr w:type="spellEnd"/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52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Произвести</w:t>
      </w:r>
      <w:proofErr w:type="gram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атаку XSS на тестовом сайте</w:t>
      </w:r>
    </w:p>
    <w:p w14:paraId="21124147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53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УРОК6 – библиотека </w:t>
      </w:r>
      <w:proofErr w:type="gramStart"/>
      <w:r w:rsidRPr="00F64297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64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29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297">
        <w:rPr>
          <w:rFonts w:ascii="Times New Roman" w:hAnsi="Times New Roman" w:cs="Times New Roman"/>
          <w:sz w:val="24"/>
          <w:szCs w:val="24"/>
        </w:rPr>
        <w:t>)</w:t>
      </w:r>
      <w:r w:rsidRPr="00F64297">
        <w:rPr>
          <w:rFonts w:ascii="Times New Roman" w:eastAsia="Calibri" w:hAnsi="Times New Roman" w:cs="Times New Roman"/>
          <w:sz w:val="24"/>
          <w:szCs w:val="24"/>
          <w:rPrChange w:id="54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 xml:space="preserve">Домашнее задание: </w:t>
      </w:r>
      <w:r w:rsidRPr="00F64297"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64297">
        <w:rPr>
          <w:rFonts w:ascii="Times New Roman" w:hAnsi="Times New Roman" w:cs="Times New Roman"/>
          <w:sz w:val="24"/>
          <w:szCs w:val="24"/>
        </w:rPr>
        <w:t xml:space="preserve"> зайти на сайт с 10 разными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64297">
        <w:rPr>
          <w:rFonts w:ascii="Times New Roman" w:hAnsi="Times New Roman" w:cs="Times New Roman"/>
          <w:sz w:val="24"/>
          <w:szCs w:val="24"/>
        </w:rPr>
        <w:t>-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agent</w:t>
      </w:r>
    </w:p>
    <w:p w14:paraId="545EFF6F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55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УРОК7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Burp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F64297">
        <w:rPr>
          <w:rFonts w:ascii="Times New Roman" w:eastAsia="Calibri" w:hAnsi="Times New Roman" w:cs="Times New Roman"/>
          <w:sz w:val="24"/>
          <w:szCs w:val="24"/>
          <w:rPrChange w:id="56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Burp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F64297">
        <w:rPr>
          <w:rFonts w:ascii="Times New Roman" w:hAnsi="Times New Roman" w:cs="Times New Roman"/>
          <w:sz w:val="24"/>
          <w:szCs w:val="24"/>
        </w:rPr>
        <w:t xml:space="preserve"> зайти за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5B7A1978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57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УРОК8 –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Парсинг</w:t>
      </w:r>
      <w:proofErr w:type="spell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, обход ограничений 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58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Рассмотреть</w:t>
      </w:r>
      <w:proofErr w:type="gram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действующую уязвимость на примере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FaceBook</w:t>
      </w:r>
      <w:proofErr w:type="spellEnd"/>
    </w:p>
    <w:p w14:paraId="762FE9C1" w14:textId="77777777" w:rsidR="0075419A" w:rsidRPr="00F64297" w:rsidRDefault="000956FE" w:rsidP="00DA356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59" w:author="Felix Edmundovich" w:date="2022-06-28T17:45:00Z">
          <w:pPr>
            <w:pStyle w:val="a4"/>
            <w:numPr>
              <w:numId w:val="20"/>
            </w:numPr>
            <w:ind w:left="360" w:hanging="360"/>
          </w:pPr>
        </w:pPrChange>
      </w:pPr>
      <w:proofErr w:type="spellStart"/>
      <w:r w:rsidRPr="00F64297">
        <w:rPr>
          <w:rFonts w:ascii="Times New Roman" w:hAnsi="Times New Roman" w:cs="Times New Roman"/>
          <w:sz w:val="24"/>
          <w:szCs w:val="24"/>
        </w:rPr>
        <w:t>Форензика</w:t>
      </w:r>
      <w:proofErr w:type="spellEnd"/>
    </w:p>
    <w:p w14:paraId="27279729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60" w:author="Felix Edmundovich" w:date="2022-06-28T17:47:00Z">
          <w:pPr>
            <w:pStyle w:val="a4"/>
            <w:numPr>
              <w:numId w:val="22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УРОК1 – Форматы файлов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Взломать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ключ от тестового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F64297">
        <w:rPr>
          <w:rFonts w:ascii="Times New Roman" w:hAnsi="Times New Roman" w:cs="Times New Roman"/>
          <w:sz w:val="24"/>
          <w:szCs w:val="24"/>
        </w:rPr>
        <w:t>-архива</w:t>
      </w:r>
    </w:p>
    <w:p w14:paraId="34DED816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61" w:author="Felix Edmundovich" w:date="2022-06-28T17:47:00Z">
          <w:pPr>
            <w:pStyle w:val="a4"/>
            <w:numPr>
              <w:numId w:val="22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УРОК2 – Образы памяти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что находилось на рабочем столе по время взлома</w:t>
      </w:r>
    </w:p>
    <w:p w14:paraId="641495D0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62" w:author="Felix Edmundovich" w:date="2022-06-28T17:47:00Z">
          <w:pPr>
            <w:pStyle w:val="a4"/>
            <w:numPr>
              <w:numId w:val="22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УРОК3 – Анализ дисков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логин и пароль от пользователя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Andrey</w:t>
      </w:r>
    </w:p>
    <w:p w14:paraId="04C433E4" w14:textId="77777777" w:rsidR="0075419A" w:rsidRPr="00F64297" w:rsidRDefault="000956FE" w:rsidP="00DA356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63" w:author="Felix Edmundovich" w:date="2022-06-28T17:45:00Z">
          <w:pPr>
            <w:pStyle w:val="a4"/>
            <w:numPr>
              <w:numId w:val="23"/>
            </w:numPr>
            <w:ind w:left="360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Криптография</w:t>
      </w:r>
    </w:p>
    <w:p w14:paraId="760777CF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rPrChange w:id="64" w:author="Felix Edmundovich" w:date="2022-06-28T17:50:00Z">
            <w:rPr/>
          </w:rPrChange>
        </w:rPr>
        <w:pPrChange w:id="65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66" w:author="Felix Edmundovich" w:date="2022-06-28T17:50:00Z">
            <w:rPr/>
          </w:rPrChange>
        </w:rPr>
        <w:lastRenderedPageBreak/>
        <w:t>УРОК1 - Кодировки и буквенные шифры</w:t>
      </w:r>
      <w:r w:rsidRPr="00F64297">
        <w:rPr>
          <w:rFonts w:ascii="Times New Roman" w:hAnsi="Times New Roman" w:cs="Times New Roman"/>
          <w:sz w:val="24"/>
          <w:szCs w:val="24"/>
          <w:rPrChange w:id="67" w:author="Felix Edmundovich" w:date="2022-06-28T17:50:00Z">
            <w:rPr/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rPrChange w:id="68" w:author="Felix Edmundovich" w:date="2022-06-28T17:50:00Z">
            <w:rPr>
              <w:b/>
              <w:bCs/>
            </w:rPr>
          </w:rPrChange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rPrChange w:id="69" w:author="Felix Edmundovich" w:date="2022-06-28T17:50:00Z">
            <w:rPr>
              <w:b/>
              <w:bCs/>
            </w:rPr>
          </w:rPrChange>
        </w:rPr>
        <w:t>:</w:t>
      </w:r>
      <w:r w:rsidRPr="00F64297">
        <w:rPr>
          <w:rFonts w:ascii="Times New Roman" w:hAnsi="Times New Roman" w:cs="Times New Roman"/>
          <w:sz w:val="24"/>
          <w:szCs w:val="24"/>
          <w:rPrChange w:id="70" w:author="Felix Edmundovich" w:date="2022-06-28T17:50:00Z">
            <w:rPr/>
          </w:rPrChange>
        </w:rPr>
        <w:t xml:space="preserve"> Расшифровать</w:t>
      </w:r>
      <w:proofErr w:type="gramEnd"/>
      <w:r w:rsidRPr="00F64297">
        <w:rPr>
          <w:rFonts w:ascii="Times New Roman" w:hAnsi="Times New Roman" w:cs="Times New Roman"/>
          <w:sz w:val="24"/>
          <w:szCs w:val="24"/>
          <w:rPrChange w:id="71" w:author="Felix Edmundovich" w:date="2022-06-28T17:50:00Z">
            <w:rPr/>
          </w:rPrChange>
        </w:rPr>
        <w:t xml:space="preserve"> строку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72" w:author="Felix Edmundovich" w:date="2022-06-28T17:50:00Z">
            <w:rPr>
              <w:lang w:val="en-US"/>
            </w:rPr>
          </w:rPrChange>
        </w:rPr>
        <w:t>Base</w:t>
      </w:r>
      <w:r w:rsidRPr="00F64297">
        <w:rPr>
          <w:rFonts w:ascii="Times New Roman" w:hAnsi="Times New Roman" w:cs="Times New Roman"/>
          <w:sz w:val="24"/>
          <w:szCs w:val="24"/>
          <w:rPrChange w:id="73" w:author="Felix Edmundovich" w:date="2022-06-28T17:50:00Z">
            <w:rPr/>
          </w:rPrChange>
        </w:rPr>
        <w:t>64</w:t>
      </w:r>
    </w:p>
    <w:p w14:paraId="178C3311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rPrChange w:id="74" w:author="Felix Edmundovich" w:date="2022-06-28T17:50:00Z">
            <w:rPr/>
          </w:rPrChange>
        </w:rPr>
        <w:pPrChange w:id="75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76" w:author="Felix Edmundovich" w:date="2022-06-28T17:50:00Z">
            <w:rPr/>
          </w:rPrChange>
        </w:rPr>
        <w:t>УРОК2 - Симметричное шифрование</w:t>
      </w:r>
      <w:r w:rsidRPr="00F64297">
        <w:rPr>
          <w:rFonts w:ascii="Times New Roman" w:hAnsi="Times New Roman" w:cs="Times New Roman"/>
          <w:sz w:val="24"/>
          <w:szCs w:val="24"/>
          <w:rPrChange w:id="77" w:author="Felix Edmundovich" w:date="2022-06-28T17:50:00Z">
            <w:rPr/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rPrChange w:id="78" w:author="Felix Edmundovich" w:date="2022-06-28T17:50:00Z">
            <w:rPr>
              <w:b/>
              <w:bCs/>
            </w:rPr>
          </w:rPrChange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rPrChange w:id="79" w:author="Felix Edmundovich" w:date="2022-06-28T17:50:00Z">
            <w:rPr>
              <w:b/>
              <w:bCs/>
            </w:rPr>
          </w:rPrChange>
        </w:rPr>
        <w:t>:</w:t>
      </w:r>
      <w:r w:rsidRPr="00F64297">
        <w:rPr>
          <w:rFonts w:ascii="Times New Roman" w:hAnsi="Times New Roman" w:cs="Times New Roman"/>
          <w:sz w:val="24"/>
          <w:szCs w:val="24"/>
          <w:rPrChange w:id="80" w:author="Felix Edmundovich" w:date="2022-06-28T17:50:00Z">
            <w:rPr/>
          </w:rPrChange>
        </w:rPr>
        <w:t xml:space="preserve"> Расшифровать</w:t>
      </w:r>
      <w:proofErr w:type="gramEnd"/>
      <w:r w:rsidRPr="00F64297">
        <w:rPr>
          <w:rFonts w:ascii="Times New Roman" w:hAnsi="Times New Roman" w:cs="Times New Roman"/>
          <w:sz w:val="24"/>
          <w:szCs w:val="24"/>
          <w:rPrChange w:id="81" w:author="Felix Edmundovich" w:date="2022-06-28T17:50:00Z">
            <w:rPr/>
          </w:rPrChange>
        </w:rPr>
        <w:t xml:space="preserve"> строку, зашифрованную алгоритмом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82" w:author="Felix Edmundovich" w:date="2022-06-28T17:50:00Z">
            <w:rPr>
              <w:lang w:val="en-US"/>
            </w:rPr>
          </w:rPrChange>
        </w:rPr>
        <w:t>AES</w:t>
      </w:r>
    </w:p>
    <w:p w14:paraId="788FD82E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rPrChange w:id="83" w:author="Felix Edmundovich" w:date="2022-06-28T17:50:00Z">
            <w:rPr/>
          </w:rPrChange>
        </w:rPr>
        <w:pPrChange w:id="84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85" w:author="Felix Edmundovich" w:date="2022-06-28T17:50:00Z">
            <w:rPr/>
          </w:rPrChange>
        </w:rPr>
        <w:t>УРОК3 - Асимметричное шифрование</w:t>
      </w:r>
      <w:r w:rsidRPr="00F64297">
        <w:rPr>
          <w:rFonts w:ascii="Times New Roman" w:eastAsia="Calibri" w:hAnsi="Times New Roman" w:cs="Times New Roman"/>
          <w:sz w:val="24"/>
          <w:szCs w:val="24"/>
          <w:rPrChange w:id="86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rPrChange w:id="87" w:author="Felix Edmundovich" w:date="2022-06-28T17:50:00Z">
            <w:rPr>
              <w:b/>
              <w:bCs/>
            </w:rPr>
          </w:rPrChange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rPrChange w:id="88" w:author="Felix Edmundovich" w:date="2022-06-28T17:50:00Z">
            <w:rPr>
              <w:b/>
              <w:bCs/>
            </w:rPr>
          </w:rPrChange>
        </w:rPr>
        <w:t>:</w:t>
      </w:r>
      <w:r w:rsidRPr="00F64297">
        <w:rPr>
          <w:rFonts w:ascii="Times New Roman" w:hAnsi="Times New Roman" w:cs="Times New Roman"/>
          <w:sz w:val="24"/>
          <w:szCs w:val="24"/>
          <w:rPrChange w:id="89" w:author="Felix Edmundovich" w:date="2022-06-28T17:50:00Z">
            <w:rPr/>
          </w:rPrChange>
        </w:rPr>
        <w:t xml:space="preserve"> Найти</w:t>
      </w:r>
      <w:proofErr w:type="gramEnd"/>
      <w:r w:rsidRPr="00F64297">
        <w:rPr>
          <w:rFonts w:ascii="Times New Roman" w:hAnsi="Times New Roman" w:cs="Times New Roman"/>
          <w:sz w:val="24"/>
          <w:szCs w:val="24"/>
          <w:rPrChange w:id="90" w:author="Felix Edmundovich" w:date="2022-06-28T17:50:00Z">
            <w:rPr/>
          </w:rPrChange>
        </w:rPr>
        <w:t xml:space="preserve"> исходное сообщение, взломав алгоритм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91" w:author="Felix Edmundovich" w:date="2022-06-28T17:50:00Z">
            <w:rPr>
              <w:lang w:val="en-US"/>
            </w:rPr>
          </w:rPrChange>
        </w:rPr>
        <w:t>RSA</w:t>
      </w:r>
    </w:p>
    <w:p w14:paraId="41656814" w14:textId="045E2FDA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  <w:rPrChange w:id="92" w:author="Felix Edmundovich" w:date="2022-06-28T17:50:00Z">
            <w:rPr>
              <w:shd w:val="clear" w:color="auto" w:fill="FFF994"/>
            </w:rPr>
          </w:rPrChange>
        </w:rPr>
        <w:pPrChange w:id="93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94" w:author="Felix Edmundovich" w:date="2022-06-28T17:50:00Z">
            <w:rPr>
              <w:shd w:val="clear" w:color="auto" w:fill="FFF994"/>
            </w:rPr>
          </w:rPrChange>
        </w:rPr>
        <w:t xml:space="preserve">УРОК4 </w:t>
      </w:r>
      <w:del w:id="95" w:author="Felix Edmundovich" w:date="2022-06-28T17:49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rPrChange w:id="96" w:author="Felix Edmundovich" w:date="2022-06-28T17:50:00Z">
              <w:rPr>
                <w:shd w:val="clear" w:color="auto" w:fill="FFF994"/>
              </w:rPr>
            </w:rPrChange>
          </w:rPr>
          <w:delText>-</w:delText>
        </w:r>
      </w:del>
      <w:ins w:id="97" w:author="Felix Edmundovich" w:date="2022-06-28T17:49:00Z">
        <w:r w:rsidR="00DA3562" w:rsidRPr="00F64297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–</w:t>
        </w:r>
      </w:ins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98" w:author="Felix Edmundovich" w:date="2022-06-28T17:50:00Z">
            <w:rPr>
              <w:shd w:val="clear" w:color="auto" w:fill="FFF994"/>
            </w:rPr>
          </w:rPrChange>
        </w:rPr>
        <w:t xml:space="preserve">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99" w:author="Felix Edmundovich" w:date="2022-06-28T17:50:00Z">
            <w:rPr>
              <w:shd w:val="clear" w:color="auto" w:fill="FFF994"/>
            </w:rPr>
          </w:rPrChange>
        </w:rPr>
        <w:t>HashCat</w:t>
      </w:r>
      <w:proofErr w:type="spellEnd"/>
      <w:ins w:id="100" w:author="Felix Edmundovich" w:date="2022-06-28T17:49:00Z">
        <w:r w:rsidR="00DA3562" w:rsidRPr="00F64297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</w:ins>
      <w:del w:id="101" w:author="Felix Edmundovich" w:date="2022-06-28T17:49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rPrChange w:id="102" w:author="Felix Edmundovich" w:date="2022-06-28T17:50:00Z">
              <w:rPr>
                <w:shd w:val="clear" w:color="auto" w:fill="FFF994"/>
              </w:rPr>
            </w:rPrChange>
          </w:rPr>
          <w:delText xml:space="preserve">                                                                                    </w:delText>
        </w:r>
      </w:del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  <w:rPrChange w:id="103" w:author="Felix Edmundovich" w:date="2022-06-28T17:50:00Z">
            <w:rPr>
              <w:b/>
              <w:bCs/>
              <w:shd w:val="clear" w:color="auto" w:fill="FFF994"/>
            </w:rPr>
          </w:rPrChange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04" w:author="Felix Edmundovich" w:date="2022-06-28T17:50:00Z">
            <w:rPr>
              <w:shd w:val="clear" w:color="auto" w:fill="FFF994"/>
            </w:rPr>
          </w:rPrChange>
        </w:rPr>
        <w:t xml:space="preserve"> Взлом “солёного” хэша на основе предложенного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05" w:author="Felix Edmundovich" w:date="2022-06-28T17:50:00Z">
            <w:rPr>
              <w:shd w:val="clear" w:color="auto" w:fill="FFF994"/>
            </w:rPr>
          </w:rPrChange>
        </w:rPr>
        <w:t>вордлиста</w:t>
      </w:r>
      <w:proofErr w:type="spellEnd"/>
    </w:p>
    <w:p w14:paraId="6A569B68" w14:textId="77777777" w:rsidR="0075419A" w:rsidRPr="00F64297" w:rsidRDefault="000956FE" w:rsidP="00DA356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  <w:pPrChange w:id="106" w:author="Felix Edmundovich" w:date="2022-06-28T17:45:00Z">
          <w:pPr>
            <w:pStyle w:val="a4"/>
            <w:numPr>
              <w:numId w:val="26"/>
            </w:numPr>
            <w:ind w:left="360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lang w:val="en-US"/>
        </w:rPr>
        <w:t>Reverse engineering</w:t>
      </w:r>
    </w:p>
    <w:p w14:paraId="1794E450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07" w:author="Felix Edmundovich" w:date="2022-06-28T17:45:00Z">
          <w:pPr>
            <w:pStyle w:val="a4"/>
            <w:numPr>
              <w:ilvl w:val="1"/>
              <w:numId w:val="20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Анализ исходного кода</w:t>
      </w:r>
    </w:p>
    <w:p w14:paraId="46078A62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08" w:author="Felix Edmundovich" w:date="2022-06-28T17:49:00Z">
          <w:pPr>
            <w:pStyle w:val="a4"/>
            <w:numPr>
              <w:numId w:val="28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4297">
        <w:rPr>
          <w:rFonts w:ascii="Times New Roman" w:hAnsi="Times New Roman" w:cs="Times New Roman"/>
          <w:sz w:val="24"/>
          <w:szCs w:val="24"/>
        </w:rPr>
        <w:t>++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>, что выведет программа</w:t>
      </w:r>
    </w:p>
    <w:p w14:paraId="2A54A9B8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09" w:author="Felix Edmundovich" w:date="2022-06-28T17:49:00Z">
          <w:pPr>
            <w:pStyle w:val="a4"/>
            <w:numPr>
              <w:numId w:val="28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Введение в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значение регистра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14:paraId="0CFFC2B3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10" w:author="Felix Edmundovich" w:date="2022-06-28T17:45:00Z">
          <w:pPr>
            <w:pStyle w:val="a4"/>
            <w:numPr>
              <w:ilvl w:val="1"/>
              <w:numId w:val="29"/>
            </w:numPr>
            <w:ind w:left="792" w:hanging="432"/>
          </w:pPr>
        </w:pPrChange>
      </w:pPr>
      <w:proofErr w:type="spellStart"/>
      <w:r w:rsidRPr="00F64297">
        <w:rPr>
          <w:rFonts w:ascii="Times New Roman" w:hAnsi="Times New Roman" w:cs="Times New Roman"/>
          <w:sz w:val="24"/>
          <w:szCs w:val="24"/>
        </w:rPr>
        <w:t>Реверсинг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 в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Hex-Rays</w:t>
      </w:r>
    </w:p>
    <w:p w14:paraId="4ADD121C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11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Установка и просмотр инструментария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Установить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Pro</w:t>
      </w:r>
    </w:p>
    <w:p w14:paraId="1E0CA825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12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УРОК2 – Статический анализ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</w:t>
      </w:r>
      <w:proofErr w:type="gramEnd"/>
      <w:r w:rsidRPr="00F64297">
        <w:rPr>
          <w:rFonts w:ascii="Times New Roman" w:hAnsi="Times New Roman" w:cs="Times New Roman"/>
          <w:sz w:val="24"/>
          <w:szCs w:val="24"/>
        </w:rPr>
        <w:t xml:space="preserve"> пароль от игры</w:t>
      </w:r>
    </w:p>
    <w:p w14:paraId="669B6376" w14:textId="783FEA42" w:rsidR="0075419A" w:rsidRPr="00F64297" w:rsidDel="00DA3562" w:rsidRDefault="000956FE" w:rsidP="00DA3562">
      <w:pPr>
        <w:pStyle w:val="a4"/>
        <w:numPr>
          <w:ilvl w:val="2"/>
          <w:numId w:val="39"/>
        </w:numPr>
        <w:rPr>
          <w:del w:id="113" w:author="Felix Edmundovich" w:date="2022-06-28T17:49:00Z"/>
          <w:rFonts w:ascii="Times New Roman" w:hAnsi="Times New Roman" w:cs="Times New Roman"/>
          <w:sz w:val="24"/>
          <w:szCs w:val="24"/>
        </w:rPr>
        <w:pPrChange w:id="114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УРОК3 – Динамический анализ</w:t>
      </w:r>
      <w:ins w:id="115" w:author="Felix Edmundovich" w:date="2022-06-28T17:49:00Z">
        <w:r w:rsidR="00DA3562" w:rsidRPr="00F64297">
          <w:rPr>
            <w:rFonts w:ascii="Times New Roman" w:hAnsi="Times New Roman" w:cs="Times New Roman"/>
            <w:sz w:val="24"/>
            <w:szCs w:val="24"/>
          </w:rPr>
          <w:br/>
        </w:r>
      </w:ins>
    </w:p>
    <w:p w14:paraId="7243A5C4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rPrChange w:id="116" w:author="Felix Edmundovich" w:date="2022-06-28T17:50:00Z">
            <w:rPr/>
          </w:rPrChange>
        </w:rPr>
        <w:pPrChange w:id="117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b/>
          <w:bCs/>
          <w:sz w:val="24"/>
          <w:szCs w:val="24"/>
          <w:rPrChange w:id="118" w:author="Felix Edmundovich" w:date="2022-06-28T17:50:00Z">
            <w:rPr>
              <w:b/>
              <w:bCs/>
            </w:rPr>
          </w:rPrChange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rPrChange w:id="119" w:author="Felix Edmundovich" w:date="2022-06-28T17:50:00Z">
            <w:rPr>
              <w:b/>
              <w:bCs/>
            </w:rPr>
          </w:rPrChange>
        </w:rPr>
        <w:t>:</w:t>
      </w:r>
      <w:r w:rsidRPr="00F64297">
        <w:rPr>
          <w:rFonts w:ascii="Times New Roman" w:hAnsi="Times New Roman" w:cs="Times New Roman"/>
          <w:sz w:val="24"/>
          <w:szCs w:val="24"/>
          <w:rPrChange w:id="120" w:author="Felix Edmundovich" w:date="2022-06-28T17:50:00Z">
            <w:rPr/>
          </w:rPrChange>
        </w:rPr>
        <w:t xml:space="preserve"> С помощью</w:t>
      </w:r>
      <w:proofErr w:type="gramEnd"/>
      <w:r w:rsidRPr="00F64297">
        <w:rPr>
          <w:rFonts w:ascii="Times New Roman" w:hAnsi="Times New Roman" w:cs="Times New Roman"/>
          <w:sz w:val="24"/>
          <w:szCs w:val="24"/>
          <w:rPrChange w:id="121" w:author="Felix Edmundovich" w:date="2022-06-28T17:50:00Z">
            <w:rPr/>
          </w:rPrChange>
        </w:rPr>
        <w:t xml:space="preserve"> динамического анализа найти лицензионный ключ</w:t>
      </w:r>
    </w:p>
    <w:p w14:paraId="283B52BB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22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УРОК4 – </w:t>
      </w:r>
      <w:proofErr w:type="spellStart"/>
      <w:r w:rsidRPr="00F64297">
        <w:rPr>
          <w:rFonts w:ascii="Times New Roman" w:hAnsi="Times New Roman" w:cs="Times New Roman"/>
          <w:sz w:val="24"/>
          <w:szCs w:val="24"/>
        </w:rPr>
        <w:t>Патчинг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297">
        <w:rPr>
          <w:rFonts w:ascii="Times New Roman" w:hAnsi="Times New Roman" w:cs="Times New Roman"/>
          <w:sz w:val="24"/>
          <w:szCs w:val="24"/>
        </w:rPr>
        <w:t>Пропатчить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 игру, чтобы занять 1 место</w:t>
      </w:r>
    </w:p>
    <w:p w14:paraId="06E19399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23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УРОК5 – Автоматический анализ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Используя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angr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 найти логин и пароль от юзера</w:t>
      </w:r>
    </w:p>
    <w:p w14:paraId="16E808E3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24" w:author="Felix Edmundovich" w:date="2022-06-28T17:45:00Z">
          <w:pPr>
            <w:pStyle w:val="a4"/>
            <w:numPr>
              <w:ilvl w:val="1"/>
              <w:numId w:val="32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Реверс иных типов файлов</w:t>
      </w:r>
    </w:p>
    <w:p w14:paraId="5EA997B2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25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Реверс </w:t>
      </w:r>
      <w:proofErr w:type="spellStart"/>
      <w:r w:rsidRPr="00F64297">
        <w:rPr>
          <w:rFonts w:ascii="Times New Roman" w:hAnsi="Times New Roman" w:cs="Times New Roman"/>
          <w:sz w:val="24"/>
          <w:szCs w:val="24"/>
        </w:rPr>
        <w:t>байткода</w:t>
      </w:r>
      <w:proofErr w:type="spellEnd"/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2B2D8073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26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Реверс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lang w:val="en-US"/>
        </w:rPr>
        <w:t>Androin</w:t>
      </w:r>
      <w:proofErr w:type="spellEnd"/>
      <w:r w:rsidRPr="00F64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</w:rPr>
        <w:t>приложений</w:t>
      </w:r>
    </w:p>
    <w:p w14:paraId="0BA58E21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27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УРОК3 – Реверс .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 xml:space="preserve">NET </w:t>
      </w:r>
      <w:r w:rsidRPr="00F64297">
        <w:rPr>
          <w:rFonts w:ascii="Times New Roman" w:hAnsi="Times New Roman" w:cs="Times New Roman"/>
          <w:sz w:val="24"/>
          <w:szCs w:val="24"/>
        </w:rPr>
        <w:t xml:space="preserve">приложений </w:t>
      </w:r>
    </w:p>
    <w:p w14:paraId="694A2D00" w14:textId="77777777" w:rsidR="0075419A" w:rsidRPr="00F64297" w:rsidRDefault="000956FE" w:rsidP="00DA3562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128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УРОК4 – Реверс шеллы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129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Получить</w:t>
      </w:r>
      <w:proofErr w:type="gram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доступ к тестовому серверу с помощью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Reverse</w:t>
      </w:r>
      <w:proofErr w:type="spell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Shell на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pytho</w:t>
      </w:r>
      <w:proofErr w:type="spell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</w:rPr>
        <w:t>n</w:t>
      </w:r>
    </w:p>
    <w:p w14:paraId="5DAD4EDC" w14:textId="77777777" w:rsidR="0075419A" w:rsidRPr="00F64297" w:rsidRDefault="000956FE" w:rsidP="00DA3562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994"/>
          <w:rPrChange w:id="130" w:author="Felix Edmundovich" w:date="2022-06-28T17:50:00Z">
            <w:rPr>
              <w:rFonts w:eastAsia="Times New Roman" w:cs="Times New Roman"/>
              <w:shd w:val="clear" w:color="auto" w:fill="FFF994"/>
            </w:rPr>
          </w:rPrChange>
        </w:rPr>
        <w:pPrChange w:id="131" w:author="Felix Edmundovich" w:date="2022-06-28T17:45:00Z">
          <w:pPr>
            <w:ind w:left="360"/>
          </w:pPr>
        </w:pPrChange>
      </w:pPr>
      <w:del w:id="132" w:author="Felix Edmundovich" w:date="2022-06-28T17:49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  <w:rPrChange w:id="133" w:author="Felix Edmundovich" w:date="2022-06-28T17:50:00Z">
              <w:rPr>
                <w:shd w:val="clear" w:color="auto" w:fill="FFF994"/>
                <w:lang w:val="en-US"/>
              </w:rPr>
            </w:rPrChange>
          </w:rPr>
          <w:delText>5.</w:delText>
        </w:r>
      </w:del>
      <w:del w:id="134" w:author="Felix Edmundovich" w:date="2022-06-28T17:50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  <w:rPrChange w:id="135" w:author="Felix Edmundovich" w:date="2022-06-28T17:50:00Z">
              <w:rPr>
                <w:shd w:val="clear" w:color="auto" w:fill="FFF994"/>
                <w:lang w:val="en-US"/>
              </w:rPr>
            </w:rPrChange>
          </w:rPr>
          <w:delText xml:space="preserve"> </w:delText>
        </w:r>
      </w:del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36" w:author="Felix Edmundovich" w:date="2022-06-28T17:50:00Z">
            <w:rPr>
              <w:shd w:val="clear" w:color="auto" w:fill="FFF994"/>
            </w:rPr>
          </w:rPrChange>
        </w:rPr>
        <w:t xml:space="preserve">Фреймворк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  <w:rPrChange w:id="137" w:author="Felix Edmundovich" w:date="2022-06-28T17:50:00Z">
            <w:rPr>
              <w:shd w:val="clear" w:color="auto" w:fill="FFF994"/>
              <w:lang w:val="en-US"/>
            </w:rPr>
          </w:rPrChange>
        </w:rPr>
        <w:t>Metasploit</w:t>
      </w:r>
    </w:p>
    <w:p w14:paraId="5CB74368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138" w:author="Felix Edmundovich" w:date="2022-06-28T17:50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УРОК1 – Разбор общей методики работы с фреймворком</w:t>
      </w:r>
    </w:p>
    <w:p w14:paraId="7DA1E5C9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139" w:author="Felix Edmundovich" w:date="2022-06-28T17:50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УРОК2 – Создаём тестовую виртуальную машину на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</w:rPr>
        <w:t>Ubuntu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40" w:author="Felix Edmundovich" w:date="2022-06-28T17:50:00Z">
            <w:rPr>
              <w:rFonts w:ascii="Times New Roman" w:hAnsi="Times New Roman"/>
              <w:sz w:val="24"/>
              <w:szCs w:val="24"/>
              <w:shd w:val="clear" w:color="auto" w:fill="FFF994"/>
              <w:lang w:val="en-US"/>
            </w:rPr>
          </w:rPrChange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проверяем на ней уязвимости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141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lastRenderedPageBreak/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Произвести</w:t>
      </w:r>
      <w:proofErr w:type="gram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атаку на тестовую машину из предложенного списка </w:t>
      </w:r>
    </w:p>
    <w:p w14:paraId="46F95DA2" w14:textId="77777777" w:rsidR="0075419A" w:rsidRPr="00F64297" w:rsidRDefault="000956FE" w:rsidP="00DA3562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142" w:author="Felix Edmundovich" w:date="2022-06-28T17:50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УРОК3 – Сканируем порты серверов известных компаний на предмет уязвимостей, проводим симуляцию атаки на сервер с базой кредитных карт (Реверс шелл, уязвимость, найденная в 2017)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143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</w:t>
      </w:r>
      <w:proofErr w:type="gramStart"/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Закрыть</w:t>
      </w:r>
      <w:proofErr w:type="gram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«дыры» в предложенной виртуальной машине, найденные с помощью сканера в </w:t>
      </w:r>
      <w:proofErr w:type="spellStart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</w:rPr>
        <w:t>metasploit</w:t>
      </w:r>
      <w:proofErr w:type="spellEnd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44" w:author="Felix Edmundovich" w:date="2022-06-28T17:50:00Z">
            <w:rPr>
              <w:rFonts w:ascii="Times New Roman" w:hAnsi="Times New Roman"/>
              <w:sz w:val="24"/>
              <w:szCs w:val="24"/>
              <w:shd w:val="clear" w:color="auto" w:fill="FFF994"/>
              <w:lang w:val="en-US"/>
            </w:rPr>
          </w:rPrChange>
        </w:rPr>
        <w:t xml:space="preserve"> </w:t>
      </w:r>
    </w:p>
    <w:sectPr w:rsidR="0075419A" w:rsidRPr="00F64297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9C58" w14:textId="77777777" w:rsidR="00B00F01" w:rsidRDefault="00B00F01">
      <w:pPr>
        <w:spacing w:after="0" w:line="240" w:lineRule="auto"/>
      </w:pPr>
      <w:r>
        <w:separator/>
      </w:r>
    </w:p>
  </w:endnote>
  <w:endnote w:type="continuationSeparator" w:id="0">
    <w:p w14:paraId="553EF630" w14:textId="77777777" w:rsidR="00B00F01" w:rsidRDefault="00B0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2FA2B" w14:textId="77777777" w:rsidR="0075419A" w:rsidRDefault="007541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B59FB" w14:textId="77777777" w:rsidR="00B00F01" w:rsidRDefault="00B00F01">
      <w:pPr>
        <w:spacing w:after="0" w:line="240" w:lineRule="auto"/>
      </w:pPr>
      <w:r>
        <w:separator/>
      </w:r>
    </w:p>
  </w:footnote>
  <w:footnote w:type="continuationSeparator" w:id="0">
    <w:p w14:paraId="2856C550" w14:textId="77777777" w:rsidR="00B00F01" w:rsidRDefault="00B00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2244" w14:textId="77777777" w:rsidR="0075419A" w:rsidRDefault="007541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CF0"/>
    <w:multiLevelType w:val="hybridMultilevel"/>
    <w:tmpl w:val="FADA144C"/>
    <w:styleLink w:val="ImportedStyle12"/>
    <w:lvl w:ilvl="0" w:tplc="023648EC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29358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A612D4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8E1386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C94A4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663074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7AA034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81D64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34EBB2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E12A7E"/>
    <w:multiLevelType w:val="hybridMultilevel"/>
    <w:tmpl w:val="9078F516"/>
    <w:numStyleLink w:val="ImportedStyle11"/>
  </w:abstractNum>
  <w:abstractNum w:abstractNumId="2" w15:restartNumberingAfterBreak="0">
    <w:nsid w:val="09716C87"/>
    <w:multiLevelType w:val="hybridMultilevel"/>
    <w:tmpl w:val="9078F516"/>
    <w:styleLink w:val="ImportedStyle11"/>
    <w:lvl w:ilvl="0" w:tplc="FD98788E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A89E6C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BE4714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06FFD0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16E346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69272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604140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A4B752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AE0A3C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C86659"/>
    <w:multiLevelType w:val="hybridMultilevel"/>
    <w:tmpl w:val="73EE0A3E"/>
    <w:styleLink w:val="ImportedStyle10"/>
    <w:lvl w:ilvl="0" w:tplc="370C3F2C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386954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38F86C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FE9522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C05C84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001A40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AE0AC8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20F02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3478C6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27F4EEF"/>
    <w:multiLevelType w:val="hybridMultilevel"/>
    <w:tmpl w:val="BBA8B26E"/>
    <w:numStyleLink w:val="ImportedStyle1"/>
  </w:abstractNum>
  <w:abstractNum w:abstractNumId="5" w15:restartNumberingAfterBreak="0">
    <w:nsid w:val="12FB621C"/>
    <w:multiLevelType w:val="hybridMultilevel"/>
    <w:tmpl w:val="EB5497A8"/>
    <w:numStyleLink w:val="ImportedStyle4"/>
  </w:abstractNum>
  <w:abstractNum w:abstractNumId="6" w15:restartNumberingAfterBreak="0">
    <w:nsid w:val="1C4C374B"/>
    <w:multiLevelType w:val="hybridMultilevel"/>
    <w:tmpl w:val="73EE0A3E"/>
    <w:numStyleLink w:val="ImportedStyle10"/>
  </w:abstractNum>
  <w:abstractNum w:abstractNumId="7" w15:restartNumberingAfterBreak="0">
    <w:nsid w:val="2B162F97"/>
    <w:multiLevelType w:val="hybridMultilevel"/>
    <w:tmpl w:val="BBA8B26E"/>
    <w:styleLink w:val="ImportedStyle1"/>
    <w:lvl w:ilvl="0" w:tplc="9716C9C6">
      <w:start w:val="1"/>
      <w:numFmt w:val="decimal"/>
      <w:lvlText w:val="%1."/>
      <w:lvlJc w:val="left"/>
      <w:pPr>
        <w:ind w:left="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7CC4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10E23E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0021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662A4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9EA826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D06D7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6A87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365B7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DA31428"/>
    <w:multiLevelType w:val="hybridMultilevel"/>
    <w:tmpl w:val="9D566974"/>
    <w:lvl w:ilvl="0" w:tplc="116017B4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9" w15:restartNumberingAfterBreak="0">
    <w:nsid w:val="355A7352"/>
    <w:multiLevelType w:val="hybridMultilevel"/>
    <w:tmpl w:val="D3FAD9D4"/>
    <w:styleLink w:val="ImportedStyle2"/>
    <w:lvl w:ilvl="0" w:tplc="1E02A644">
      <w:start w:val="1"/>
      <w:numFmt w:val="bullet"/>
      <w:lvlText w:val="➢"/>
      <w:lvlJc w:val="left"/>
      <w:pPr>
        <w:ind w:left="14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9057CE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F88366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D2425A">
      <w:start w:val="1"/>
      <w:numFmt w:val="bullet"/>
      <w:lvlText w:val="•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BCDDF8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C9096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321A86">
      <w:start w:val="1"/>
      <w:numFmt w:val="bullet"/>
      <w:lvlText w:val="•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4329E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36B646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75751D4"/>
    <w:multiLevelType w:val="hybridMultilevel"/>
    <w:tmpl w:val="E542BD4E"/>
    <w:lvl w:ilvl="0" w:tplc="116017B4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46DB0"/>
    <w:multiLevelType w:val="multilevel"/>
    <w:tmpl w:val="75303090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A8D7AF2"/>
    <w:multiLevelType w:val="multilevel"/>
    <w:tmpl w:val="FF2007E2"/>
    <w:numStyleLink w:val="ImportedStyle3"/>
  </w:abstractNum>
  <w:abstractNum w:abstractNumId="13" w15:restartNumberingAfterBreak="0">
    <w:nsid w:val="3B020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090753"/>
    <w:multiLevelType w:val="hybridMultilevel"/>
    <w:tmpl w:val="D3FAD9D4"/>
    <w:numStyleLink w:val="ImportedStyle2"/>
  </w:abstractNum>
  <w:abstractNum w:abstractNumId="15" w15:restartNumberingAfterBreak="0">
    <w:nsid w:val="432773D1"/>
    <w:multiLevelType w:val="hybridMultilevel"/>
    <w:tmpl w:val="EB5497A8"/>
    <w:styleLink w:val="ImportedStyle4"/>
    <w:lvl w:ilvl="0" w:tplc="7EFE4EB8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8CACD6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8E8676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C07054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E15B8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AECDD8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46668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F60AFE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18C68E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6E50C51"/>
    <w:multiLevelType w:val="multilevel"/>
    <w:tmpl w:val="656E8886"/>
    <w:styleLink w:val="ImportedStyle6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BDB5382"/>
    <w:multiLevelType w:val="hybridMultilevel"/>
    <w:tmpl w:val="FADA144C"/>
    <w:numStyleLink w:val="ImportedStyle12"/>
  </w:abstractNum>
  <w:abstractNum w:abstractNumId="18" w15:restartNumberingAfterBreak="0">
    <w:nsid w:val="4DAF677B"/>
    <w:multiLevelType w:val="hybridMultilevel"/>
    <w:tmpl w:val="8E886086"/>
    <w:numStyleLink w:val="ImportedStyle8"/>
  </w:abstractNum>
  <w:abstractNum w:abstractNumId="19" w15:restartNumberingAfterBreak="0">
    <w:nsid w:val="540C1B43"/>
    <w:multiLevelType w:val="multilevel"/>
    <w:tmpl w:val="FF2007E2"/>
    <w:styleLink w:val="ImportedStyle3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5B1351A"/>
    <w:multiLevelType w:val="hybridMultilevel"/>
    <w:tmpl w:val="AD5C276E"/>
    <w:styleLink w:val="ImportedStyle9"/>
    <w:lvl w:ilvl="0" w:tplc="215AEB2A">
      <w:start w:val="1"/>
      <w:numFmt w:val="bullet"/>
      <w:lvlText w:val="➢"/>
      <w:lvlJc w:val="left"/>
      <w:pPr>
        <w:ind w:left="471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8269B0">
      <w:start w:val="1"/>
      <w:numFmt w:val="bullet"/>
      <w:lvlText w:val="➢"/>
      <w:lvlJc w:val="left"/>
      <w:pPr>
        <w:ind w:left="831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300F32">
      <w:start w:val="1"/>
      <w:numFmt w:val="bullet"/>
      <w:lvlText w:val="➢"/>
      <w:lvlJc w:val="left"/>
      <w:pPr>
        <w:ind w:left="127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0C99A">
      <w:start w:val="1"/>
      <w:numFmt w:val="bullet"/>
      <w:lvlText w:val="➢"/>
      <w:lvlJc w:val="left"/>
      <w:pPr>
        <w:ind w:left="172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344248">
      <w:start w:val="1"/>
      <w:numFmt w:val="bullet"/>
      <w:lvlText w:val="➢"/>
      <w:lvlJc w:val="left"/>
      <w:pPr>
        <w:ind w:left="208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7E9D54">
      <w:start w:val="1"/>
      <w:numFmt w:val="bullet"/>
      <w:lvlText w:val="➢"/>
      <w:lvlJc w:val="left"/>
      <w:pPr>
        <w:ind w:left="244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82BC7A">
      <w:start w:val="1"/>
      <w:numFmt w:val="bullet"/>
      <w:lvlText w:val="➢"/>
      <w:lvlJc w:val="left"/>
      <w:pPr>
        <w:ind w:left="280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06B806">
      <w:start w:val="1"/>
      <w:numFmt w:val="bullet"/>
      <w:lvlText w:val="➢"/>
      <w:lvlJc w:val="left"/>
      <w:pPr>
        <w:ind w:left="316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7A00EA">
      <w:start w:val="1"/>
      <w:numFmt w:val="bullet"/>
      <w:lvlText w:val="➢"/>
      <w:lvlJc w:val="left"/>
      <w:pPr>
        <w:ind w:left="352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71F02DE"/>
    <w:multiLevelType w:val="hybridMultilevel"/>
    <w:tmpl w:val="AD5C276E"/>
    <w:numStyleLink w:val="ImportedStyle9"/>
  </w:abstractNum>
  <w:abstractNum w:abstractNumId="22" w15:restartNumberingAfterBreak="0">
    <w:nsid w:val="598B055E"/>
    <w:multiLevelType w:val="hybridMultilevel"/>
    <w:tmpl w:val="1A300F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5F5362"/>
    <w:multiLevelType w:val="hybridMultilevel"/>
    <w:tmpl w:val="4822B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310B2"/>
    <w:multiLevelType w:val="hybridMultilevel"/>
    <w:tmpl w:val="4686DFE4"/>
    <w:styleLink w:val="ImportedStyle7"/>
    <w:lvl w:ilvl="0" w:tplc="D27688A2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221B0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C60DE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BE054E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EE2B70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46FE1E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FAEA5E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4C388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26736E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36A6A7E"/>
    <w:multiLevelType w:val="hybridMultilevel"/>
    <w:tmpl w:val="7E00631A"/>
    <w:numStyleLink w:val="ImportedStyle5"/>
  </w:abstractNum>
  <w:abstractNum w:abstractNumId="26" w15:restartNumberingAfterBreak="0">
    <w:nsid w:val="748D15F6"/>
    <w:multiLevelType w:val="hybridMultilevel"/>
    <w:tmpl w:val="7E00631A"/>
    <w:styleLink w:val="ImportedStyle5"/>
    <w:lvl w:ilvl="0" w:tplc="38824B6C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5C1468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66E59C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A45B52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C8FCB4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7AF82C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94F336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468948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1E181A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78E64CC"/>
    <w:multiLevelType w:val="hybridMultilevel"/>
    <w:tmpl w:val="4686DFE4"/>
    <w:numStyleLink w:val="ImportedStyle7"/>
  </w:abstractNum>
  <w:abstractNum w:abstractNumId="28" w15:restartNumberingAfterBreak="0">
    <w:nsid w:val="7A7F1DF4"/>
    <w:multiLevelType w:val="hybridMultilevel"/>
    <w:tmpl w:val="8E886086"/>
    <w:styleLink w:val="ImportedStyle8"/>
    <w:lvl w:ilvl="0" w:tplc="6C902D6E">
      <w:start w:val="1"/>
      <w:numFmt w:val="bullet"/>
      <w:lvlText w:val="➢"/>
      <w:lvlJc w:val="left"/>
      <w:pPr>
        <w:ind w:left="14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CC94F0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5C425E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6E3FA6">
      <w:start w:val="1"/>
      <w:numFmt w:val="bullet"/>
      <w:lvlText w:val="•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985492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509454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E60F24">
      <w:start w:val="1"/>
      <w:numFmt w:val="bullet"/>
      <w:lvlText w:val="•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E2D9F4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2881B8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217233">
    <w:abstractNumId w:val="7"/>
  </w:num>
  <w:num w:numId="2" w16cid:durableId="706685382">
    <w:abstractNumId w:val="4"/>
  </w:num>
  <w:num w:numId="3" w16cid:durableId="1360424740">
    <w:abstractNumId w:val="9"/>
  </w:num>
  <w:num w:numId="4" w16cid:durableId="547113643">
    <w:abstractNumId w:val="14"/>
  </w:num>
  <w:num w:numId="5" w16cid:durableId="1895579043">
    <w:abstractNumId w:val="4"/>
    <w:lvlOverride w:ilvl="0">
      <w:startOverride w:val="3"/>
    </w:lvlOverride>
  </w:num>
  <w:num w:numId="6" w16cid:durableId="1266380234">
    <w:abstractNumId w:val="19"/>
  </w:num>
  <w:num w:numId="7" w16cid:durableId="611321283">
    <w:abstractNumId w:val="12"/>
  </w:num>
  <w:num w:numId="8" w16cid:durableId="1237202086">
    <w:abstractNumId w:val="15"/>
  </w:num>
  <w:num w:numId="9" w16cid:durableId="2007897163">
    <w:abstractNumId w:val="5"/>
  </w:num>
  <w:num w:numId="10" w16cid:durableId="1966689712">
    <w:abstractNumId w:val="12"/>
  </w:num>
  <w:num w:numId="11" w16cid:durableId="121462780">
    <w:abstractNumId w:val="26"/>
  </w:num>
  <w:num w:numId="12" w16cid:durableId="283998156">
    <w:abstractNumId w:val="25"/>
  </w:num>
  <w:num w:numId="13" w16cid:durableId="1849632962">
    <w:abstractNumId w:val="12"/>
  </w:num>
  <w:num w:numId="14" w16cid:durableId="1144666516">
    <w:abstractNumId w:val="12"/>
  </w:num>
  <w:num w:numId="15" w16cid:durableId="1787891180">
    <w:abstractNumId w:val="16"/>
  </w:num>
  <w:num w:numId="16" w16cid:durableId="2086490967">
    <w:abstractNumId w:val="11"/>
  </w:num>
  <w:num w:numId="17" w16cid:durableId="6510867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658846856">
    <w:abstractNumId w:val="24"/>
  </w:num>
  <w:num w:numId="19" w16cid:durableId="17049761">
    <w:abstractNumId w:val="27"/>
  </w:num>
  <w:num w:numId="20" w16cid:durableId="306012929">
    <w:abstractNumId w:val="11"/>
    <w:lvlOverride w:ilvl="0">
      <w:startOverride w:val="2"/>
      <w:lvl w:ilvl="0">
        <w:start w:val="2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627394745">
    <w:abstractNumId w:val="28"/>
  </w:num>
  <w:num w:numId="22" w16cid:durableId="585960737">
    <w:abstractNumId w:val="18"/>
  </w:num>
  <w:num w:numId="23" w16cid:durableId="1389501560">
    <w:abstractNumId w:val="11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602037241">
    <w:abstractNumId w:val="20"/>
  </w:num>
  <w:num w:numId="25" w16cid:durableId="1457410836">
    <w:abstractNumId w:val="21"/>
  </w:num>
  <w:num w:numId="26" w16cid:durableId="1686401166">
    <w:abstractNumId w:val="11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363632206">
    <w:abstractNumId w:val="3"/>
  </w:num>
  <w:num w:numId="28" w16cid:durableId="1636984775">
    <w:abstractNumId w:val="6"/>
  </w:num>
  <w:num w:numId="29" w16cid:durableId="172760511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740367764">
    <w:abstractNumId w:val="2"/>
  </w:num>
  <w:num w:numId="31" w16cid:durableId="1435705082">
    <w:abstractNumId w:val="1"/>
  </w:num>
  <w:num w:numId="32" w16cid:durableId="40017860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028674927">
    <w:abstractNumId w:val="0"/>
  </w:num>
  <w:num w:numId="34" w16cid:durableId="74908539">
    <w:abstractNumId w:val="17"/>
  </w:num>
  <w:num w:numId="35" w16cid:durableId="1601793316">
    <w:abstractNumId w:val="22"/>
  </w:num>
  <w:num w:numId="36" w16cid:durableId="1614021870">
    <w:abstractNumId w:val="23"/>
  </w:num>
  <w:num w:numId="37" w16cid:durableId="920329534">
    <w:abstractNumId w:val="8"/>
  </w:num>
  <w:num w:numId="38" w16cid:durableId="527909172">
    <w:abstractNumId w:val="10"/>
  </w:num>
  <w:num w:numId="39" w16cid:durableId="127408906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x Edmundovich">
    <w15:presenceInfo w15:providerId="Windows Live" w15:userId="81fb0b97a8d851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9A"/>
    <w:rsid w:val="000956FE"/>
    <w:rsid w:val="00274C69"/>
    <w:rsid w:val="0075419A"/>
    <w:rsid w:val="00AA3D95"/>
    <w:rsid w:val="00B00F01"/>
    <w:rsid w:val="00DA1C7C"/>
    <w:rsid w:val="00DA3562"/>
    <w:rsid w:val="00F64297"/>
    <w:rsid w:val="00F9104F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1DB1"/>
  <w15:docId w15:val="{263B36D2-8ADC-4177-AFAC-DD387C36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8"/>
      </w:numPr>
    </w:pPr>
  </w:style>
  <w:style w:type="numbering" w:customStyle="1" w:styleId="ImportedStyle8">
    <w:name w:val="Imported Style 8"/>
    <w:pPr>
      <w:numPr>
        <w:numId w:val="21"/>
      </w:numPr>
    </w:pPr>
  </w:style>
  <w:style w:type="numbering" w:customStyle="1" w:styleId="ImportedStyle9">
    <w:name w:val="Imported Style 9"/>
    <w:pPr>
      <w:numPr>
        <w:numId w:val="24"/>
      </w:numPr>
    </w:pPr>
  </w:style>
  <w:style w:type="numbering" w:customStyle="1" w:styleId="ImportedStyle10">
    <w:name w:val="Imported Style 10"/>
    <w:pPr>
      <w:numPr>
        <w:numId w:val="27"/>
      </w:numPr>
    </w:pPr>
  </w:style>
  <w:style w:type="numbering" w:customStyle="1" w:styleId="ImportedStyle11">
    <w:name w:val="Imported Style 11"/>
    <w:pPr>
      <w:numPr>
        <w:numId w:val="30"/>
      </w:numPr>
    </w:pPr>
  </w:style>
  <w:style w:type="numbering" w:customStyle="1" w:styleId="ImportedStyle12">
    <w:name w:val="Imported Style 12"/>
    <w:pPr>
      <w:numPr>
        <w:numId w:val="33"/>
      </w:numPr>
    </w:pPr>
  </w:style>
  <w:style w:type="paragraph" w:styleId="a5">
    <w:name w:val="Revision"/>
    <w:hidden/>
    <w:uiPriority w:val="99"/>
    <w:semiHidden/>
    <w:rsid w:val="00AA3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Edmundovich</cp:lastModifiedBy>
  <cp:revision>7</cp:revision>
  <dcterms:created xsi:type="dcterms:W3CDTF">2022-06-25T11:35:00Z</dcterms:created>
  <dcterms:modified xsi:type="dcterms:W3CDTF">2022-06-28T14:51:00Z</dcterms:modified>
</cp:coreProperties>
</file>